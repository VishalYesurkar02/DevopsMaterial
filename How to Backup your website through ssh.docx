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20" w:rsidRPr="00122720" w:rsidRDefault="00122720" w:rsidP="00122720">
      <w:pPr>
        <w:shd w:val="clear" w:color="auto" w:fill="FFFFFF"/>
        <w:spacing w:after="208"/>
        <w:jc w:val="left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</w:pPr>
      <w:r w:rsidRPr="00122720"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  <w:t xml:space="preserve">How to </w:t>
      </w:r>
      <w:proofErr w:type="gramStart"/>
      <w:r w:rsidRPr="00122720"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  <w:t>Backup</w:t>
      </w:r>
      <w:proofErr w:type="gramEnd"/>
      <w:r w:rsidRPr="00122720"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  <w:t xml:space="preserve"> your website:</w:t>
      </w:r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You need to </w:t>
      </w:r>
      <w:r w:rsidRPr="00122720">
        <w:rPr>
          <w:rFonts w:ascii="Roboto Condensed" w:eastAsia="Times New Roman" w:hAnsi="Roboto Condensed" w:cs="Times New Roman"/>
          <w:b/>
          <w:bCs/>
          <w:color w:val="555555"/>
          <w:sz w:val="24"/>
          <w:szCs w:val="24"/>
        </w:rPr>
        <w:t>backup your website</w:t>
      </w: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 xml:space="preserve"> data same way you backup your computer’s data. But on database driven websites, there are two things you need to backup: the files that shows the face of your website </w:t>
      </w:r>
      <w:proofErr w:type="gramStart"/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( </w:t>
      </w:r>
      <w:r w:rsidRPr="00122720">
        <w:rPr>
          <w:rFonts w:ascii="Roboto Condensed" w:eastAsia="Times New Roman" w:hAnsi="Roboto Condensed" w:cs="Times New Roman"/>
          <w:b/>
          <w:bCs/>
          <w:color w:val="555555"/>
          <w:sz w:val="24"/>
          <w:szCs w:val="24"/>
        </w:rPr>
        <w:t>PHP</w:t>
      </w:r>
      <w:proofErr w:type="gramEnd"/>
      <w:r w:rsidRPr="00122720">
        <w:rPr>
          <w:rFonts w:ascii="Roboto Condensed" w:eastAsia="Times New Roman" w:hAnsi="Roboto Condensed" w:cs="Times New Roman"/>
          <w:b/>
          <w:bCs/>
          <w:color w:val="555555"/>
          <w:sz w:val="24"/>
          <w:szCs w:val="24"/>
        </w:rPr>
        <w:t>/Python/Perl, Images, Icons, CSS, JavaScript</w:t>
      </w: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 files etc..), and the data stored in database. Furthermore, a good backup system keep local and a remote copy of backed up data.</w:t>
      </w:r>
    </w:p>
    <w:p w:rsidR="00C44C26" w:rsidRDefault="00C44C26" w:rsidP="00122720"/>
    <w:p w:rsidR="00122720" w:rsidRDefault="00122720" w:rsidP="00122720"/>
    <w:p w:rsidR="00122720" w:rsidRDefault="00122720" w:rsidP="00122720">
      <w:pPr>
        <w:pStyle w:val="Heading2"/>
        <w:shd w:val="clear" w:color="auto" w:fill="FFFFFF"/>
        <w:spacing w:before="0" w:beforeAutospacing="0" w:after="208" w:afterAutospacing="0"/>
        <w:textAlignment w:val="baseline"/>
        <w:rPr>
          <w:rFonts w:ascii="Roboto Condensed" w:hAnsi="Roboto Condensed"/>
          <w:color w:val="000000"/>
          <w:sz w:val="33"/>
          <w:szCs w:val="33"/>
        </w:rPr>
      </w:pPr>
      <w:r>
        <w:rPr>
          <w:rFonts w:ascii="Roboto Condensed" w:hAnsi="Roboto Condensed"/>
          <w:color w:val="000000"/>
          <w:sz w:val="33"/>
          <w:szCs w:val="33"/>
        </w:rPr>
        <w:t>Scenario:</w:t>
      </w:r>
    </w:p>
    <w:p w:rsidR="00122720" w:rsidRDefault="00122720" w:rsidP="001227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555555"/>
        </w:rPr>
      </w:pPr>
      <w:r>
        <w:rPr>
          <w:rFonts w:ascii="Roboto Condensed" w:hAnsi="Roboto Condensed"/>
          <w:color w:val="555555"/>
        </w:rPr>
        <w:t>This guide will show you how to automatically backup your website every night where a simple bash script and </w:t>
      </w:r>
      <w:proofErr w:type="spellStart"/>
      <w:r>
        <w:rPr>
          <w:rFonts w:ascii="Roboto Condensed" w:hAnsi="Roboto Condensed"/>
          <w:color w:val="555555"/>
        </w:rPr>
        <w:fldChar w:fldCharType="begin"/>
      </w:r>
      <w:r>
        <w:rPr>
          <w:rFonts w:ascii="Roboto Condensed" w:hAnsi="Roboto Condensed"/>
          <w:color w:val="555555"/>
        </w:rPr>
        <w:instrText xml:space="preserve"> HYPERLINK "http://broexperts.com/2016/02/how-to-setup-linux-crontab-with-examples/" \t "_blank" </w:instrText>
      </w:r>
      <w:r>
        <w:rPr>
          <w:rFonts w:ascii="Roboto Condensed" w:hAnsi="Roboto Condensed"/>
          <w:color w:val="555555"/>
        </w:rPr>
        <w:fldChar w:fldCharType="separate"/>
      </w:r>
      <w:r>
        <w:rPr>
          <w:rStyle w:val="Hyperlink"/>
          <w:rFonts w:ascii="Roboto Condensed" w:hAnsi="Roboto Condensed"/>
          <w:color w:val="003F5F"/>
        </w:rPr>
        <w:t>cronjob</w:t>
      </w:r>
      <w:proofErr w:type="spellEnd"/>
      <w:r>
        <w:rPr>
          <w:rFonts w:ascii="Roboto Condensed" w:hAnsi="Roboto Condensed"/>
          <w:color w:val="555555"/>
        </w:rPr>
        <w:fldChar w:fldCharType="end"/>
      </w:r>
      <w:r>
        <w:rPr>
          <w:rFonts w:ascii="Roboto Condensed" w:hAnsi="Roboto Condensed"/>
          <w:color w:val="555555"/>
        </w:rPr>
        <w:t xml:space="preserve"> will do all backup process, and safely upload local files to an external ftp server automatically while you are away from your desk. Sounds good..! </w:t>
      </w:r>
      <w:proofErr w:type="gramStart"/>
      <w:r>
        <w:rPr>
          <w:rFonts w:ascii="Roboto Condensed" w:hAnsi="Roboto Condensed"/>
          <w:color w:val="555555"/>
        </w:rPr>
        <w:t>Right ?</w:t>
      </w:r>
      <w:proofErr w:type="gramEnd"/>
      <w:r>
        <w:rPr>
          <w:rFonts w:ascii="Roboto Condensed" w:hAnsi="Roboto Condensed"/>
          <w:color w:val="555555"/>
        </w:rPr>
        <w:t>.. So here is a quick guide to </w:t>
      </w:r>
      <w:r>
        <w:rPr>
          <w:rStyle w:val="Strong"/>
          <w:rFonts w:ascii="Roboto Condensed" w:hAnsi="Roboto Condensed"/>
          <w:color w:val="555555"/>
          <w:bdr w:val="none" w:sz="0" w:space="0" w:color="auto" w:frame="1"/>
        </w:rPr>
        <w:t xml:space="preserve">backup your </w:t>
      </w:r>
      <w:proofErr w:type="spellStart"/>
      <w:r>
        <w:rPr>
          <w:rStyle w:val="Strong"/>
          <w:rFonts w:ascii="Roboto Condensed" w:hAnsi="Roboto Condensed"/>
          <w:color w:val="555555"/>
          <w:bdr w:val="none" w:sz="0" w:space="0" w:color="auto" w:frame="1"/>
        </w:rPr>
        <w:t>website</w:t>
      </w:r>
      <w:r>
        <w:rPr>
          <w:rFonts w:ascii="Roboto Condensed" w:hAnsi="Roboto Condensed"/>
          <w:color w:val="555555"/>
        </w:rPr>
        <w:t>including</w:t>
      </w:r>
      <w:proofErr w:type="spellEnd"/>
      <w:r>
        <w:rPr>
          <w:rFonts w:ascii="Roboto Condensed" w:hAnsi="Roboto Condensed"/>
          <w:color w:val="555555"/>
        </w:rPr>
        <w:t xml:space="preserve"> database using bash script and </w:t>
      </w:r>
      <w:proofErr w:type="spellStart"/>
      <w:r>
        <w:rPr>
          <w:rFonts w:ascii="Roboto Condensed" w:hAnsi="Roboto Condensed"/>
          <w:color w:val="555555"/>
        </w:rPr>
        <w:t>cronjob</w:t>
      </w:r>
      <w:proofErr w:type="spellEnd"/>
      <w:r>
        <w:rPr>
          <w:rFonts w:ascii="Roboto Condensed" w:hAnsi="Roboto Condensed"/>
          <w:color w:val="555555"/>
        </w:rPr>
        <w:t>.</w:t>
      </w:r>
    </w:p>
    <w:p w:rsidR="00122720" w:rsidRPr="00122720" w:rsidRDefault="00122720" w:rsidP="00122720">
      <w:pPr>
        <w:shd w:val="clear" w:color="auto" w:fill="FFFFFF"/>
        <w:spacing w:after="208"/>
        <w:jc w:val="left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</w:pPr>
      <w:r w:rsidRPr="00122720">
        <w:rPr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  <w:t>This guide assumes you have: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A dynamic website based on LAMP (Linux, Apache, MySQL and PHP/Perl/Python).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Shell access to your web server via SSH.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 xml:space="preserve">Basic Linux Command Line skills required such as how to make new folders and </w:t>
      </w:r>
      <w:proofErr w:type="spellStart"/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chmod</w:t>
      </w:r>
      <w:proofErr w:type="spellEnd"/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 xml:space="preserve"> permissions on files.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 xml:space="preserve">Basic skills to run bash scripts at the command line on your server and setting up </w:t>
      </w:r>
      <w:proofErr w:type="spellStart"/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cronjobs</w:t>
      </w:r>
      <w:proofErr w:type="spellEnd"/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Location of website files on server.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MySQL Database information and username and password you use to log into MySQL.</w:t>
      </w:r>
    </w:p>
    <w:p w:rsidR="00122720" w:rsidRP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Access of remote FTP server to transfer backup copy.</w:t>
      </w:r>
    </w:p>
    <w:p w:rsidR="00122720" w:rsidRDefault="00122720" w:rsidP="00122720">
      <w:pPr>
        <w:numPr>
          <w:ilvl w:val="0"/>
          <w:numId w:val="1"/>
        </w:numPr>
        <w:shd w:val="clear" w:color="auto" w:fill="FFFFFF"/>
        <w:ind w:left="415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  <w:r w:rsidRPr="00122720">
        <w:rPr>
          <w:rFonts w:ascii="Roboto Condensed" w:eastAsia="Times New Roman" w:hAnsi="Roboto Condensed" w:cs="Times New Roman"/>
          <w:color w:val="555555"/>
          <w:sz w:val="24"/>
          <w:szCs w:val="24"/>
        </w:rPr>
        <w:t>FTP client package should be installed on server.</w:t>
      </w:r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rFonts w:ascii="Roboto Condensed" w:eastAsia="Times New Roman" w:hAnsi="Roboto Condensed" w:cs="Times New Roman"/>
          <w:color w:val="555555"/>
          <w:sz w:val="24"/>
          <w:szCs w:val="24"/>
        </w:rPr>
      </w:pPr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0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If you got all these prerequisites, so we are ready to </w:t>
        </w:r>
        <w:proofErr w:type="gram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go.!</w:t>
        </w:r>
        <w:proofErr w:type="gramEnd"/>
      </w:ins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2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3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Now let’s prepare a smart bash script that will take </w:t>
        </w:r>
        <w:proofErr w:type="gram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backup</w:t>
        </w:r>
        <w:proofErr w:type="gram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of two things, source code of our website and entire database contents. So in case your website blown up, you can simply restore it from backup </w:t>
        </w:r>
        <w:proofErr w:type="gram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source,</w:t>
        </w:r>
        <w:proofErr w:type="gram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and everything will work fine as before.</w:t>
        </w:r>
      </w:ins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ins w:id="4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5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Login to your web server via SSH first, and then create a directory named </w:t>
        </w:r>
        <w:proofErr w:type="spellStart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mybackups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 under your home directory.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7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[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BroExperts@lxweb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~]$ </w:t>
        </w:r>
        <w:proofErr w:type="spellStart"/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mkdir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mybackup</w:t>
        </w:r>
        <w:proofErr w:type="spellEnd"/>
      </w:ins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ins w:id="8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9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Now create a file named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web-backup.sh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0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1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[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BroExperts@lxweb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~]$ touch web-backup.sh</w:t>
        </w:r>
      </w:ins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ins w:id="12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3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Now we will copy and paste below showing contents into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web-backup.sh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 file.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4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5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lastRenderedPageBreak/>
          <w:t>[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BroExperts@lxweb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~]$ </w:t>
        </w:r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vi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web-backup.sh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6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17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#!/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bin/bash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8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9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#Purpose = Website Source &amp; Database Backup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20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21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#Created on 09-05-2018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22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23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#Author = </w:t>
        </w:r>
      </w:ins>
      <w:proofErr w:type="spellStart"/>
      <w:r w:rsidR="003D5A1F">
        <w:rPr>
          <w:rFonts w:ascii="Courier New" w:eastAsia="Times New Roman" w:hAnsi="Courier New" w:cs="Courier New"/>
          <w:color w:val="FFFFFF"/>
          <w:sz w:val="19"/>
          <w:szCs w:val="19"/>
        </w:rPr>
        <w:t>Vishal</w:t>
      </w:r>
      <w:proofErr w:type="spellEnd"/>
      <w:r w:rsidR="003D5A1F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</w:t>
      </w:r>
      <w:proofErr w:type="spellStart"/>
      <w:r w:rsidR="003D5A1F">
        <w:rPr>
          <w:rFonts w:ascii="Courier New" w:eastAsia="Times New Roman" w:hAnsi="Courier New" w:cs="Courier New"/>
          <w:color w:val="FFFFFF"/>
          <w:sz w:val="19"/>
          <w:szCs w:val="19"/>
        </w:rPr>
        <w:t>Yesurkar</w:t>
      </w:r>
      <w:proofErr w:type="spellEnd"/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24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25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#Version 1.0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26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27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################### SCRIPT START #####################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28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29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1: TIME STAMP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30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31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TIME=`date +%b-%d-%y`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32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33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## 2: </w:t>
        </w:r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YOUR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WEBSITE NAME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34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35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WEBSITE=</w:t>
        </w:r>
      </w:ins>
      <w:r w:rsidR="003D5A1F">
        <w:rPr>
          <w:rFonts w:ascii="Courier New" w:eastAsia="Times New Roman" w:hAnsi="Courier New" w:cs="Courier New"/>
          <w:color w:val="FFFFFF"/>
          <w:sz w:val="19"/>
          <w:szCs w:val="19"/>
        </w:rPr>
        <w:t>xyz</w:t>
      </w:r>
      <w:ins w:id="3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.com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37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3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3: HERE I DEFINE WEBSITE BACKUP FILE NAME FORMAT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39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4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FILENAME=$WEBSITE-backup-$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TIME.tar.gz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41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4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4</w:t>
        </w:r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:LOCATION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OF WEBSITE SOURCE CODE DIRECTORY ON WEB SERVER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43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44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WEBDIRECTORY=/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var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/www/html/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45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4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5: DESTINATION OF BACKUP FILE ON LOCAL SERVER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47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4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BACKUPDIR=/home/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mybackup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49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5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6: MySQL DATABASE CREDENTIALS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51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5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DBUSER=root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53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54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DBPASS=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redhat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55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5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DB=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57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5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7: WEBSITE BACKUP COMMAND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59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6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tar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-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cpzf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$BACKUPDIR/$FILENAME $WEBDIRECTORY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1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6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8: DATABASE BACKUP COMMAND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3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spellStart"/>
      <w:proofErr w:type="gramStart"/>
      <w:ins w:id="64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mysqldump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-u $DBUSER -p${DBPASS} $DB | 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gzip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&gt; $BACKUPDIR/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dbbackup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_${DB}_${TIME}.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bak.gz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5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6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lastRenderedPageBreak/>
          <w:t xml:space="preserve">## 9: FINAL COMMAND TO GENERATE SINGLE ZIP </w:t>
        </w:r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FILE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CONTAINING WEB AND DATABASE BACKUP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7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6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zip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-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rm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$BACKUPDIR/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Full_Backup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_${WEBSITE}_${TIME}.zip $BACKUPDIR/*.gz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69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7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 10: TRANSFER FILES TO REMOTE FTP SERVER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71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7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HOST=192.168.2.132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73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74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USER=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ftpuser</w:t>
        </w:r>
        <w:proofErr w:type="spell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75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7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PASSWORD=password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77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7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ftp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-inv $HOST &lt;&lt;EOF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79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8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user</w:t>
        </w:r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$USER $PASSWORD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81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spellStart"/>
      <w:proofErr w:type="gramStart"/>
      <w:ins w:id="8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lcd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$BACKUPDIR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83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spellStart"/>
      <w:proofErr w:type="gramStart"/>
      <w:ins w:id="84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mput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Full_Backup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_${WEBSITE}_${TIME}.zip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85" w:author="Unknown"/>
          <w:rFonts w:ascii="Courier New" w:eastAsia="Times New Roman" w:hAnsi="Courier New" w:cs="Courier New"/>
          <w:color w:val="FFFFFF"/>
          <w:sz w:val="19"/>
          <w:szCs w:val="19"/>
        </w:rPr>
      </w:pPr>
      <w:proofErr w:type="gramStart"/>
      <w:ins w:id="8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bye</w:t>
        </w:r>
        <w:proofErr w:type="gramEnd"/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87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8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EOF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89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90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################### SCRIPT END #####################</w:t>
        </w:r>
      </w:ins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91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92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This script will zips up your website data including database and save one copy of your website backup on local and one copy on remote ftp server.</w:t>
        </w:r>
      </w:ins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ins w:id="93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94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Also read other articles related to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  <w:bdr w:val="none" w:sz="0" w:space="0" w:color="auto" w:frame="1"/>
          </w:rPr>
          <w:t>Linux Backup</w:t>
        </w:r>
      </w:ins>
    </w:p>
    <w:p w:rsidR="00122720" w:rsidRPr="00122720" w:rsidRDefault="00122720" w:rsidP="00122720">
      <w:pPr>
        <w:numPr>
          <w:ilvl w:val="0"/>
          <w:numId w:val="2"/>
        </w:numPr>
        <w:shd w:val="clear" w:color="auto" w:fill="FFFFFF"/>
        <w:ind w:left="415"/>
        <w:jc w:val="left"/>
        <w:textAlignment w:val="baseline"/>
        <w:rPr>
          <w:ins w:id="95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96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begin"/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instrText xml:space="preserve"> HYPERLINK "http://broexperts.com/how-to-perform-incremental-backup-in-linux-using-tar-utility/" \t "_blank" </w:instrTex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separate"/>
        </w:r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>Incremental Backup in Linux Using tar utility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end"/>
        </w:r>
      </w:ins>
    </w:p>
    <w:p w:rsidR="00122720" w:rsidRPr="00122720" w:rsidRDefault="00122720" w:rsidP="00122720">
      <w:pPr>
        <w:numPr>
          <w:ilvl w:val="0"/>
          <w:numId w:val="2"/>
        </w:numPr>
        <w:shd w:val="clear" w:color="auto" w:fill="FFFFFF"/>
        <w:ind w:left="415"/>
        <w:jc w:val="left"/>
        <w:textAlignment w:val="baseline"/>
        <w:rPr>
          <w:ins w:id="97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98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begin"/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instrText xml:space="preserve"> HYPERLINK "http://broexperts.com/how-to-setup-linux-crontab-with-examples/" \t "_blank" </w:instrTex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separate"/>
        </w:r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 xml:space="preserve">Guide to Setup </w:t>
        </w:r>
        <w:proofErr w:type="spellStart"/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>Crontab</w:t>
        </w:r>
        <w:proofErr w:type="spellEnd"/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 xml:space="preserve"> with Example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end"/>
        </w:r>
      </w:ins>
    </w:p>
    <w:p w:rsidR="00122720" w:rsidRPr="00122720" w:rsidRDefault="00122720" w:rsidP="00122720">
      <w:pPr>
        <w:numPr>
          <w:ilvl w:val="0"/>
          <w:numId w:val="2"/>
        </w:numPr>
        <w:shd w:val="clear" w:color="auto" w:fill="FFFFFF"/>
        <w:ind w:left="415"/>
        <w:jc w:val="left"/>
        <w:textAlignment w:val="baseline"/>
        <w:rPr>
          <w:ins w:id="99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00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begin"/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instrText xml:space="preserve"> HYPERLINK "http://broexperts.com/how-to-send-email-notification-upon-success-or-failure-of-bash-script/" \t "_blank" </w:instrTex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separate"/>
        </w:r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>Email Notification Upon Success or Failure of Backup Script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end"/>
        </w:r>
      </w:ins>
    </w:p>
    <w:p w:rsidR="00122720" w:rsidRPr="00122720" w:rsidRDefault="00122720" w:rsidP="00122720">
      <w:pPr>
        <w:numPr>
          <w:ilvl w:val="0"/>
          <w:numId w:val="2"/>
        </w:numPr>
        <w:shd w:val="clear" w:color="auto" w:fill="FFFFFF"/>
        <w:ind w:left="415"/>
        <w:jc w:val="left"/>
        <w:textAlignment w:val="baseline"/>
        <w:rPr>
          <w:ins w:id="101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02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begin"/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instrText xml:space="preserve"> HYPERLINK "http://broexperts.com/how-to-delete-iles-older-than-x-number-of-days-in-linux/" \t "_blank" </w:instrTex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separate"/>
        </w:r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>Delete Files Older than X Number of Days in Linux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end"/>
        </w:r>
      </w:ins>
    </w:p>
    <w:p w:rsidR="00122720" w:rsidRPr="00122720" w:rsidRDefault="00122720" w:rsidP="00122720">
      <w:pPr>
        <w:numPr>
          <w:ilvl w:val="0"/>
          <w:numId w:val="2"/>
        </w:numPr>
        <w:shd w:val="clear" w:color="auto" w:fill="FFFFFF"/>
        <w:ind w:left="415"/>
        <w:jc w:val="left"/>
        <w:textAlignment w:val="baseline"/>
        <w:rPr>
          <w:ins w:id="103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04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begin"/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instrText xml:space="preserve"> HYPERLINK "http://broexperts.com/how-to-transfer-files-to-a-remote-ftp-server-with-bash-script" \t "_blank" </w:instrTex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separate"/>
        </w:r>
        <w:r w:rsidRPr="00122720">
          <w:rPr>
            <w:rFonts w:ascii="Roboto Condensed" w:eastAsia="Times New Roman" w:hAnsi="Roboto Condensed" w:cs="Times New Roman"/>
            <w:color w:val="003F5F"/>
            <w:sz w:val="24"/>
            <w:szCs w:val="24"/>
          </w:rPr>
          <w:t>How to Transfer Files to a Remote FTP Server With Bash Script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fldChar w:fldCharType="end"/>
        </w:r>
      </w:ins>
    </w:p>
    <w:p w:rsidR="00122720" w:rsidRPr="00122720" w:rsidRDefault="00122720" w:rsidP="00122720">
      <w:pPr>
        <w:shd w:val="clear" w:color="auto" w:fill="FFFFFF"/>
        <w:spacing w:after="208"/>
        <w:jc w:val="left"/>
        <w:textAlignment w:val="baseline"/>
        <w:outlineLvl w:val="1"/>
        <w:rPr>
          <w:ins w:id="105" w:author="Unknown"/>
          <w:rFonts w:ascii="Roboto Condensed" w:eastAsia="Times New Roman" w:hAnsi="Roboto Condensed" w:cs="Times New Roman"/>
          <w:b/>
          <w:bCs/>
          <w:color w:val="000000"/>
          <w:sz w:val="33"/>
          <w:szCs w:val="33"/>
        </w:rPr>
      </w:pPr>
      <w:ins w:id="106" w:author="Unknown">
        <w:r w:rsidRPr="00122720">
          <w:rPr>
            <w:rFonts w:ascii="Roboto Condensed" w:eastAsia="Times New Roman" w:hAnsi="Roboto Condensed" w:cs="Times New Roman"/>
            <w:b/>
            <w:bCs/>
            <w:color w:val="000000"/>
            <w:sz w:val="33"/>
            <w:szCs w:val="33"/>
          </w:rPr>
          <w:t>Backup Script Explanation</w:t>
        </w:r>
      </w:ins>
    </w:p>
    <w:p w:rsidR="00122720" w:rsidRPr="00122720" w:rsidRDefault="00122720" w:rsidP="00122720">
      <w:pPr>
        <w:shd w:val="clear" w:color="auto" w:fill="FFFFFF"/>
        <w:jc w:val="left"/>
        <w:textAlignment w:val="baseline"/>
        <w:rPr>
          <w:ins w:id="107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08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To deploy this script in your environment you need to read commented lines starting with two hashes plus numbers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“## 1”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 and edit the right values for your setup.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br/>
          <w:t>This script will first take a copy of my website contents from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/</w:t>
        </w:r>
        <w:proofErr w:type="spellStart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var</w:t>
        </w:r>
        <w:proofErr w:type="spellEnd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/www/html/</w:t>
        </w:r>
        <w:proofErr w:type="spellStart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broexperts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 </w:t>
        </w:r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(See: ## 4:)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, and transfer tar file into user’s home directory </w:t>
        </w:r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/home/</w:t>
        </w:r>
        <w:proofErr w:type="spellStart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BroExperts</w:t>
        </w:r>
        <w:proofErr w:type="spellEnd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/</w:t>
        </w:r>
        <w:proofErr w:type="spellStart"/>
        <w:r w:rsidRPr="00122720">
          <w:rPr>
            <w:rFonts w:ascii="Roboto Condensed" w:eastAsia="Times New Roman" w:hAnsi="Roboto Condensed" w:cs="Times New Roman"/>
            <w:b/>
            <w:bCs/>
            <w:color w:val="555555"/>
            <w:sz w:val="24"/>
            <w:szCs w:val="24"/>
          </w:rPr>
          <w:t>mybackup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 directory </w:t>
        </w:r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(See: ## 5:)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. Then it will login to MySQL Database server and create a backup of provided DB </w:t>
        </w:r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 xml:space="preserve">(See: ## </w:t>
        </w:r>
        <w:proofErr w:type="gramStart"/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8:</w:t>
        </w:r>
        <w:proofErr w:type="gramEnd"/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)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, then finally it will combine both separately created website source and database backup files into one zip file </w:t>
        </w:r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(See: ## 9:)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. At the end, script will transfer a copy of backup to remote FTP server </w:t>
        </w:r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 xml:space="preserve">(See: ## </w:t>
        </w:r>
        <w:proofErr w:type="gramStart"/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10:</w:t>
        </w:r>
        <w:proofErr w:type="gramEnd"/>
        <w:r w:rsidRPr="00122720">
          <w:rPr>
            <w:rFonts w:ascii="Roboto Condensed" w:eastAsia="Times New Roman" w:hAnsi="Roboto Condensed" w:cs="Times New Roman"/>
            <w:i/>
            <w:iCs/>
            <w:color w:val="555555"/>
            <w:sz w:val="24"/>
            <w:szCs w:val="24"/>
          </w:rPr>
          <w:t>)</w:t>
        </w:r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.</w:t>
        </w:r>
      </w:ins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109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10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To make this script executable, you must execute this command: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11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12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lastRenderedPageBreak/>
          <w:t>[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BroExperts@lxweb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~]$ </w:t>
        </w:r>
        <w:proofErr w:type="spellStart"/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chmod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+x web-backup.sh </w:t>
        </w:r>
      </w:ins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113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proofErr w:type="gramStart"/>
      <w:ins w:id="114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To make this whole process automatic, schedule script execution using </w:t>
        </w:r>
        <w:proofErr w:type="spell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crontab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.</w:t>
        </w:r>
        <w:proofErr w:type="gram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To run it at 1:01 am every morning, your </w:t>
        </w:r>
        <w:proofErr w:type="spell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crontab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would look like this: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15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16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[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BroExperts@lxweb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~]$ </w:t>
        </w:r>
        <w:proofErr w:type="spellStart"/>
        <w:proofErr w:type="gram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crontab</w:t>
        </w:r>
        <w:proofErr w:type="spellEnd"/>
        <w:proofErr w:type="gram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-e</w:t>
        </w:r>
      </w:ins>
    </w:p>
    <w:p w:rsidR="00122720" w:rsidRPr="00122720" w:rsidRDefault="00122720" w:rsidP="00122720">
      <w:pPr>
        <w:pBdr>
          <w:top w:val="single" w:sz="6" w:space="14" w:color="E5E5E5"/>
          <w:left w:val="single" w:sz="6" w:space="14" w:color="E5E5E5"/>
          <w:bottom w:val="single" w:sz="6" w:space="14" w:color="E5E5E5"/>
          <w:right w:val="single" w:sz="6" w:space="14" w:color="E5E5E5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7"/>
        <w:jc w:val="left"/>
        <w:textAlignment w:val="baseline"/>
        <w:rPr>
          <w:ins w:id="117" w:author="Unknown"/>
          <w:rFonts w:ascii="Courier New" w:eastAsia="Times New Roman" w:hAnsi="Courier New" w:cs="Courier New"/>
          <w:color w:val="FFFFFF"/>
          <w:sz w:val="19"/>
          <w:szCs w:val="19"/>
        </w:rPr>
      </w:pPr>
      <w:ins w:id="118" w:author="Unknown"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1       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1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 xml:space="preserve">       *       *       *      /home/</w:t>
        </w:r>
        <w:proofErr w:type="spellStart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BroExperts</w:t>
        </w:r>
        <w:proofErr w:type="spellEnd"/>
        <w:r w:rsidRPr="00122720">
          <w:rPr>
            <w:rFonts w:ascii="Courier New" w:eastAsia="Times New Roman" w:hAnsi="Courier New" w:cs="Courier New"/>
            <w:color w:val="FFFFFF"/>
            <w:sz w:val="19"/>
            <w:szCs w:val="19"/>
          </w:rPr>
          <w:t>/web-backup.sh</w:t>
        </w:r>
      </w:ins>
    </w:p>
    <w:p w:rsidR="00122720" w:rsidRPr="00122720" w:rsidRDefault="00122720" w:rsidP="00122720">
      <w:pPr>
        <w:shd w:val="clear" w:color="auto" w:fill="FFFFFF"/>
        <w:spacing w:after="277"/>
        <w:jc w:val="left"/>
        <w:textAlignment w:val="baseline"/>
        <w:rPr>
          <w:ins w:id="119" w:author="Unknown"/>
          <w:rFonts w:ascii="Roboto Condensed" w:eastAsia="Times New Roman" w:hAnsi="Roboto Condensed" w:cs="Times New Roman"/>
          <w:color w:val="555555"/>
          <w:sz w:val="24"/>
          <w:szCs w:val="24"/>
        </w:rPr>
      </w:pPr>
      <w:ins w:id="120" w:author="Unknown"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Using this script and automation technique, all of your website data will be regularly backed up and stored in a secure separate location. No matter the disaster – human error, hacking, corrupt files, </w:t>
        </w:r>
        <w:proofErr w:type="gram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hardware</w:t>
        </w:r>
        <w:proofErr w:type="gram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or software issues – you’ll be ready to restore your files anytime, from </w:t>
        </w:r>
        <w:proofErr w:type="spellStart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>backups.That’s</w:t>
        </w:r>
        <w:proofErr w:type="spellEnd"/>
        <w:r w:rsidRPr="00122720">
          <w:rPr>
            <w:rFonts w:ascii="Roboto Condensed" w:eastAsia="Times New Roman" w:hAnsi="Roboto Condensed" w:cs="Times New Roman"/>
            <w:color w:val="555555"/>
            <w:sz w:val="24"/>
            <w:szCs w:val="24"/>
          </w:rPr>
          <w:t xml:space="preserve"> All.</w:t>
        </w:r>
      </w:ins>
    </w:p>
    <w:p w:rsidR="00122720" w:rsidRDefault="00122720" w:rsidP="00122720"/>
    <w:p w:rsidR="00122720" w:rsidRDefault="00122720" w:rsidP="00122720"/>
    <w:p w:rsidR="00122720" w:rsidRPr="00122720" w:rsidRDefault="00122720" w:rsidP="00122720">
      <w:hyperlink r:id="rId5" w:history="1">
        <w:r>
          <w:rPr>
            <w:rStyle w:val="Hyperlink"/>
          </w:rPr>
          <w:t>https://broexperts.com/automatically-backup-your-website-every-night-using-bash-script/</w:t>
        </w:r>
      </w:hyperlink>
    </w:p>
    <w:sectPr w:rsidR="00122720" w:rsidRPr="00122720" w:rsidSect="00C4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5270C"/>
    <w:multiLevelType w:val="multilevel"/>
    <w:tmpl w:val="6F8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A85D26"/>
    <w:multiLevelType w:val="multilevel"/>
    <w:tmpl w:val="6F50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22720"/>
    <w:rsid w:val="00122720"/>
    <w:rsid w:val="003D5A1F"/>
    <w:rsid w:val="0057563F"/>
    <w:rsid w:val="00C4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26"/>
  </w:style>
  <w:style w:type="paragraph" w:styleId="Heading2">
    <w:name w:val="heading 2"/>
    <w:basedOn w:val="Normal"/>
    <w:link w:val="Heading2Char"/>
    <w:uiPriority w:val="9"/>
    <w:qFormat/>
    <w:rsid w:val="0012272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7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text">
    <w:name w:val="post-text"/>
    <w:basedOn w:val="Normal"/>
    <w:rsid w:val="001227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7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7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27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experts.com/automatically-backup-your-website-every-night-using-bash-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2019-05-16T06:33:00Z</dcterms:created>
  <dcterms:modified xsi:type="dcterms:W3CDTF">2019-05-16T06:40:00Z</dcterms:modified>
</cp:coreProperties>
</file>